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4419D" w14:textId="77777777" w:rsidR="00DB61E7" w:rsidRPr="00E33FEF" w:rsidRDefault="00383E82" w:rsidP="00E33FEF">
      <w:pPr>
        <w:pStyle w:val="Heading1"/>
        <w:spacing w:before="0" w:after="240"/>
        <w:rPr>
          <w:b/>
          <w:u w:val="single"/>
          <w:rPrChange w:id="0" w:author="Author">
            <w:rPr>
              <w:b/>
            </w:rPr>
          </w:rPrChange>
        </w:rPr>
        <w:pPrChange w:id="1" w:author="Author">
          <w:pPr>
            <w:pStyle w:val="Heading1"/>
            <w:spacing w:before="0" w:after="120"/>
          </w:pPr>
        </w:pPrChange>
      </w:pPr>
      <w:r w:rsidRPr="00E33FEF">
        <w:rPr>
          <w:b/>
          <w:u w:val="single"/>
          <w:rPrChange w:id="2" w:author="Author">
            <w:rPr>
              <w:b/>
            </w:rPr>
          </w:rPrChange>
        </w:rPr>
        <w:t>Using the Public Drive</w:t>
      </w:r>
    </w:p>
    <w:p w14:paraId="2804419E" w14:textId="77777777" w:rsidR="00383E82" w:rsidRDefault="00383E82">
      <w:commentRangeStart w:id="3"/>
      <w:commentRangeStart w:id="4"/>
      <w:r>
        <w:t>What</w:t>
      </w:r>
      <w:commentRangeEnd w:id="3"/>
      <w:r w:rsidR="00366526">
        <w:rPr>
          <w:rStyle w:val="CommentReference"/>
        </w:rPr>
        <w:commentReference w:id="3"/>
      </w:r>
      <w:commentRangeEnd w:id="4"/>
      <w:r w:rsidR="00366526">
        <w:rPr>
          <w:rStyle w:val="CommentReference"/>
        </w:rPr>
        <w:commentReference w:id="4"/>
      </w:r>
      <w:r>
        <w:t xml:space="preserve"> does this mean?</w:t>
      </w:r>
    </w:p>
    <w:p w14:paraId="2804419F" w14:textId="77777777" w:rsidR="00383E82" w:rsidRDefault="00383E82">
      <w:r>
        <w:t>Whenever you want to save a document, or open a document created by someone in the company, we want you to navigate to the folders on the company server.</w:t>
      </w:r>
    </w:p>
    <w:p w14:paraId="280441A0" w14:textId="0661493B" w:rsidR="00383E82" w:rsidRDefault="00383E82">
      <w:r>
        <w:t xml:space="preserve">We have set up </w:t>
      </w:r>
      <w:del w:id="5" w:author="Author">
        <w:r w:rsidDel="00F43270">
          <w:delText xml:space="preserve">drive </w:delText>
        </w:r>
      </w:del>
      <w:ins w:id="6" w:author="Author">
        <w:r w:rsidR="00F43270" w:rsidRPr="00E33FEF">
          <w:rPr>
            <w:b/>
            <w:rPrChange w:id="7" w:author="Author">
              <w:rPr/>
            </w:rPrChange>
          </w:rPr>
          <w:t>D</w:t>
        </w:r>
        <w:r w:rsidR="00F43270" w:rsidRPr="00E33FEF">
          <w:rPr>
            <w:b/>
            <w:rPrChange w:id="8" w:author="Author">
              <w:rPr/>
            </w:rPrChange>
          </w:rPr>
          <w:t xml:space="preserve">rive </w:t>
        </w:r>
      </w:ins>
      <w:r w:rsidRPr="00E33FEF">
        <w:rPr>
          <w:b/>
          <w:rPrChange w:id="9" w:author="Author">
            <w:rPr/>
          </w:rPrChange>
        </w:rPr>
        <w:t>P</w:t>
      </w:r>
      <w:r>
        <w:t xml:space="preserve"> as the location where all company files can be located. Once you move to that drive, you will see folders for each department. Only those employees working in the noted department have access to files for that department. Therefore, if you work in the Toronto office, you can access all files for the Toronto office but no other office.</w:t>
      </w:r>
    </w:p>
    <w:p w14:paraId="280441A1" w14:textId="77777777" w:rsidR="00383E82" w:rsidRDefault="00383E82">
      <w:commentRangeStart w:id="10"/>
      <w:commentRangeStart w:id="11"/>
      <w:r>
        <w:t>The</w:t>
      </w:r>
      <w:commentRangeEnd w:id="10"/>
      <w:r w:rsidR="00366526">
        <w:rPr>
          <w:rStyle w:val="CommentReference"/>
        </w:rPr>
        <w:commentReference w:id="10"/>
      </w:r>
      <w:commentRangeEnd w:id="11"/>
      <w:r w:rsidR="00366526">
        <w:rPr>
          <w:rStyle w:val="CommentReference"/>
        </w:rPr>
        <w:commentReference w:id="11"/>
      </w:r>
      <w:r>
        <w:t xml:space="preserve"> only exception to this is the General folder where all common files such as vacation forms, expense reports, or the employee handbook are stored. Anyone in the company can access these files.</w:t>
      </w:r>
    </w:p>
    <w:p w14:paraId="280441A2" w14:textId="77777777" w:rsidR="00383E82" w:rsidRDefault="00383E82">
      <w:commentRangeStart w:id="12"/>
      <w:r>
        <w:t>The</w:t>
      </w:r>
      <w:commentRangeEnd w:id="12"/>
      <w:r w:rsidR="00366526">
        <w:rPr>
          <w:rStyle w:val="CommentReference"/>
        </w:rPr>
        <w:commentReference w:id="12"/>
      </w:r>
      <w:r>
        <w:t xml:space="preserve"> following will guide you through the steps to save and/or open files in your department folder. We will use the Seattle office as our demonstration. You need only replace Seattle with your branch location.</w:t>
      </w:r>
    </w:p>
    <w:p w14:paraId="280441A3" w14:textId="77777777" w:rsidR="00383E82" w:rsidRPr="00E619EA" w:rsidRDefault="00383E82" w:rsidP="0068387D">
      <w:pPr>
        <w:pStyle w:val="Heading2"/>
        <w:spacing w:before="0" w:after="120"/>
        <w:rPr>
          <w:b/>
        </w:rPr>
      </w:pPr>
      <w:r w:rsidRPr="00E619EA">
        <w:rPr>
          <w:b/>
        </w:rPr>
        <w:t>Saving a File</w:t>
      </w:r>
      <w:bookmarkStart w:id="13" w:name="_GoBack"/>
      <w:bookmarkEnd w:id="13"/>
    </w:p>
    <w:p w14:paraId="280441A4" w14:textId="3B9A81FC" w:rsidR="00383E82" w:rsidRDefault="00383E82">
      <w:r>
        <w:t>When you create a new document and fill it with text you want to save, follow these steps:</w:t>
      </w:r>
    </w:p>
    <w:p w14:paraId="280441A5" w14:textId="77777777" w:rsidR="00383E82" w:rsidRDefault="00383E82" w:rsidP="0068387D">
      <w:pPr>
        <w:spacing w:after="120"/>
        <w:ind w:left="600" w:hanging="600"/>
      </w:pPr>
      <w:r>
        <w:t>1.</w:t>
      </w:r>
      <w:r>
        <w:tab/>
        <w:t xml:space="preserve">In the Office program you are using, click </w:t>
      </w:r>
      <w:r w:rsidRPr="00F17916">
        <w:t>File</w:t>
      </w:r>
      <w:r w:rsidRPr="007E5722">
        <w:t xml:space="preserve"> </w:t>
      </w:r>
      <w:r>
        <w:t xml:space="preserve">and </w:t>
      </w:r>
      <w:r w:rsidR="000B2EA4">
        <w:t xml:space="preserve">on the panel at the left, </w:t>
      </w:r>
      <w:r>
        <w:t xml:space="preserve">click </w:t>
      </w:r>
      <w:r w:rsidRPr="00F17916">
        <w:t>Save As</w:t>
      </w:r>
      <w:r>
        <w:t>.</w:t>
      </w:r>
    </w:p>
    <w:p w14:paraId="280441A6" w14:textId="2965BF97" w:rsidR="00383E82" w:rsidRDefault="00383E82" w:rsidP="0068387D">
      <w:pPr>
        <w:spacing w:after="120"/>
        <w:ind w:left="600" w:hanging="600"/>
      </w:pPr>
      <w:r>
        <w:t>2.</w:t>
      </w:r>
      <w:r>
        <w:tab/>
      </w:r>
      <w:r w:rsidR="00321ACD">
        <w:t xml:space="preserve">Click </w:t>
      </w:r>
      <w:del w:id="14" w:author="Author">
        <w:r w:rsidR="00321ACD" w:rsidRPr="000B2EA4" w:rsidDel="00E33FEF">
          <w:rPr>
            <w:b/>
          </w:rPr>
          <w:delText xml:space="preserve">the </w:delText>
        </w:r>
      </w:del>
      <w:r w:rsidR="00321ACD" w:rsidRPr="000B2EA4">
        <w:rPr>
          <w:b/>
        </w:rPr>
        <w:t xml:space="preserve">More </w:t>
      </w:r>
      <w:del w:id="15" w:author="Author">
        <w:r w:rsidR="00D3493C" w:rsidDel="00F43270">
          <w:rPr>
            <w:b/>
          </w:rPr>
          <w:delText>O</w:delText>
        </w:r>
        <w:r w:rsidR="00321ACD" w:rsidRPr="000B2EA4" w:rsidDel="00F43270">
          <w:rPr>
            <w:b/>
          </w:rPr>
          <w:delText>ptions</w:delText>
        </w:r>
        <w:r w:rsidR="000B2EA4" w:rsidDel="00F43270">
          <w:delText xml:space="preserve"> </w:delText>
        </w:r>
      </w:del>
      <w:ins w:id="16" w:author="Author">
        <w:r w:rsidR="00F43270">
          <w:rPr>
            <w:b/>
          </w:rPr>
          <w:t>o</w:t>
        </w:r>
        <w:r w:rsidR="00F43270" w:rsidRPr="000B2EA4">
          <w:rPr>
            <w:b/>
          </w:rPr>
          <w:t>ptions</w:t>
        </w:r>
        <w:r w:rsidR="00F43270">
          <w:t xml:space="preserve"> </w:t>
        </w:r>
      </w:ins>
      <w:r w:rsidR="000B2EA4">
        <w:t>(below the Save as type field)</w:t>
      </w:r>
      <w:r w:rsidR="00442E40">
        <w:t>.</w:t>
      </w:r>
    </w:p>
    <w:p w14:paraId="280441A7" w14:textId="77777777" w:rsidR="00442E40" w:rsidRDefault="003B0CC7" w:rsidP="0068387D">
      <w:pPr>
        <w:spacing w:after="120"/>
        <w:ind w:firstLine="720"/>
      </w:pPr>
      <w:r>
        <w:rPr>
          <w:noProof/>
        </w:rPr>
        <w:drawing>
          <wp:inline distT="0" distB="0" distL="0" distR="0" wp14:anchorId="280441B9" wp14:editId="280441BA">
            <wp:extent cx="4166187" cy="2895600"/>
            <wp:effectExtent l="0" t="0" r="6350" b="0"/>
            <wp:docPr id="1" name="Picture 1" descr="\\CCISERVER\Common\Publishing\Working\In Development\3261 Word 2016 Expert\Screens\Lesson 1\3261-L1-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ISERVER\Common\Publishing\Working\In Development\3261 Word 2016 Expert\Screens\Lesson 1\3261-L1-0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9089" cy="2911518"/>
                    </a:xfrm>
                    <a:prstGeom prst="rect">
                      <a:avLst/>
                    </a:prstGeom>
                    <a:noFill/>
                    <a:ln>
                      <a:noFill/>
                    </a:ln>
                  </pic:spPr>
                </pic:pic>
              </a:graphicData>
            </a:graphic>
          </wp:inline>
        </w:drawing>
      </w:r>
    </w:p>
    <w:p w14:paraId="280441A8" w14:textId="77777777" w:rsidR="003B0CC7" w:rsidRDefault="003B0CC7" w:rsidP="0068387D">
      <w:pPr>
        <w:spacing w:after="120"/>
        <w:ind w:left="600" w:hanging="600"/>
      </w:pPr>
      <w:r>
        <w:t>3.</w:t>
      </w:r>
      <w:r>
        <w:tab/>
        <w:t xml:space="preserve">In the left panel, click </w:t>
      </w:r>
      <w:r w:rsidRPr="007E5722">
        <w:rPr>
          <w:b/>
        </w:rPr>
        <w:t>Network</w:t>
      </w:r>
      <w:r>
        <w:t xml:space="preserve"> to display the subsequent folders, as necessary.</w:t>
      </w:r>
    </w:p>
    <w:p w14:paraId="280441A9" w14:textId="77777777" w:rsidR="003B0CC7" w:rsidRDefault="003B0CC7" w:rsidP="0068387D">
      <w:pPr>
        <w:spacing w:after="120"/>
        <w:ind w:left="600" w:hanging="600"/>
      </w:pPr>
      <w:r>
        <w:t>4.</w:t>
      </w:r>
      <w:r>
        <w:tab/>
        <w:t xml:space="preserve">Click </w:t>
      </w:r>
      <w:r w:rsidRPr="007E5722">
        <w:rPr>
          <w:b/>
        </w:rPr>
        <w:t>TOLANO</w:t>
      </w:r>
      <w:r>
        <w:t xml:space="preserve"> to display the contents of our server.</w:t>
      </w:r>
    </w:p>
    <w:p w14:paraId="280441AA" w14:textId="77777777" w:rsidR="003B0CC7" w:rsidRDefault="003B0CC7" w:rsidP="0068387D">
      <w:pPr>
        <w:spacing w:after="120"/>
        <w:ind w:left="600" w:hanging="600"/>
      </w:pPr>
      <w:r>
        <w:t>5.</w:t>
      </w:r>
      <w:r>
        <w:tab/>
        <w:t>Click your department folder and then your folder name.</w:t>
      </w:r>
    </w:p>
    <w:p w14:paraId="280441AB" w14:textId="4FB37D52" w:rsidR="003B0CC7" w:rsidRDefault="003B0CC7" w:rsidP="0068387D">
      <w:pPr>
        <w:spacing w:after="120"/>
        <w:ind w:left="600" w:hanging="600"/>
      </w:pPr>
      <w:r>
        <w:lastRenderedPageBreak/>
        <w:tab/>
        <w:t xml:space="preserve">Everyone at Tolano has a folder </w:t>
      </w:r>
      <w:r w:rsidR="0037693C">
        <w:t>in</w:t>
      </w:r>
      <w:r>
        <w:t xml:space="preserve"> their name. You can choose to save the file in the main folder or your department or within your own folder. We recommend your own folder so you can access this file quickly instead of searching the file in the main area.</w:t>
      </w:r>
    </w:p>
    <w:p w14:paraId="280441AC" w14:textId="77777777" w:rsidR="003B0CC7" w:rsidRDefault="00A40D73" w:rsidP="0068387D">
      <w:pPr>
        <w:spacing w:after="120"/>
        <w:ind w:left="600" w:hanging="600"/>
      </w:pPr>
      <w:r>
        <w:t>6.</w:t>
      </w:r>
      <w:r>
        <w:tab/>
        <w:t xml:space="preserve">Type the name you want to apply to your new file and then click </w:t>
      </w:r>
      <w:r w:rsidRPr="007E5722">
        <w:rPr>
          <w:b/>
        </w:rPr>
        <w:t>Save</w:t>
      </w:r>
      <w:r>
        <w:t xml:space="preserve"> (or press ENTER).</w:t>
      </w:r>
    </w:p>
    <w:p w14:paraId="280441AD" w14:textId="77777777" w:rsidR="00A40D73" w:rsidRDefault="00A40D73" w:rsidP="007E5722">
      <w:pPr>
        <w:ind w:left="600" w:hanging="600"/>
      </w:pPr>
      <w:r>
        <w:tab/>
        <w:t>The file is now saved in your folder.</w:t>
      </w:r>
    </w:p>
    <w:p w14:paraId="280441AE" w14:textId="77777777" w:rsidR="00A40D73" w:rsidRPr="00E619EA" w:rsidRDefault="00A40D73" w:rsidP="0068387D">
      <w:pPr>
        <w:pStyle w:val="Heading2"/>
        <w:spacing w:before="240" w:after="120"/>
        <w:rPr>
          <w:b/>
        </w:rPr>
      </w:pPr>
      <w:r w:rsidRPr="00E619EA">
        <w:rPr>
          <w:b/>
        </w:rPr>
        <w:t>Opening a File</w:t>
      </w:r>
    </w:p>
    <w:p w14:paraId="280441AF" w14:textId="77777777" w:rsidR="00A40D73" w:rsidRDefault="00A40D73" w:rsidP="003B0CC7">
      <w:r>
        <w:t>Whether you want to open a file you created or someone else created, the process to find and open the file will be the same. What is different is where you need to navigate to find the file so you can open it. For instance, in the previous step, we demonstrated how to save a file into your own folder. If the file you want to open is in Toby’s folder, you will not be able to access that file as Toby is in the Toronto office.</w:t>
      </w:r>
    </w:p>
    <w:p w14:paraId="280441B0" w14:textId="73C10406" w:rsidR="00A40D73" w:rsidRDefault="00A40D73" w:rsidP="003B0CC7">
      <w:r>
        <w:t>The only way you could get a copy of this file to save is if Toby sends it to you via email or makes a copy of the file in the Seattle folder.</w:t>
      </w:r>
    </w:p>
    <w:p w14:paraId="280441B1" w14:textId="77777777" w:rsidR="007E5722" w:rsidRDefault="007E5722" w:rsidP="003B0CC7">
      <w:r>
        <w:t>To open a file from the public drive:</w:t>
      </w:r>
    </w:p>
    <w:p w14:paraId="280441B2" w14:textId="77777777" w:rsidR="00A40D73" w:rsidRDefault="000B2EA4" w:rsidP="00282BB6">
      <w:pPr>
        <w:spacing w:after="120"/>
        <w:ind w:left="600" w:hanging="600"/>
      </w:pPr>
      <w:r>
        <w:t>1.</w:t>
      </w:r>
      <w:r>
        <w:tab/>
        <w:t xml:space="preserve">In the Office program you are using, click </w:t>
      </w:r>
      <w:r w:rsidRPr="0068387D">
        <w:rPr>
          <w:b/>
        </w:rPr>
        <w:t>File</w:t>
      </w:r>
      <w:r>
        <w:t xml:space="preserve"> and then click </w:t>
      </w:r>
      <w:r w:rsidRPr="000B2EA4">
        <w:rPr>
          <w:b/>
        </w:rPr>
        <w:t>Open</w:t>
      </w:r>
      <w:r>
        <w:t>.</w:t>
      </w:r>
    </w:p>
    <w:p w14:paraId="280441B3" w14:textId="77777777" w:rsidR="007E5722" w:rsidRDefault="007E5722" w:rsidP="00282BB6">
      <w:pPr>
        <w:spacing w:after="120"/>
        <w:ind w:left="600" w:hanging="600"/>
      </w:pPr>
      <w:r>
        <w:t>2.</w:t>
      </w:r>
      <w:r>
        <w:tab/>
        <w:t xml:space="preserve">Click </w:t>
      </w:r>
      <w:r w:rsidRPr="007E5722">
        <w:rPr>
          <w:b/>
        </w:rPr>
        <w:t>Browse</w:t>
      </w:r>
      <w:r>
        <w:t>.</w:t>
      </w:r>
    </w:p>
    <w:p w14:paraId="280441B4" w14:textId="77777777" w:rsidR="007E5722" w:rsidRDefault="007E5722" w:rsidP="00282BB6">
      <w:pPr>
        <w:spacing w:after="120"/>
        <w:ind w:left="600" w:hanging="600"/>
      </w:pPr>
      <w:r>
        <w:t>3.</w:t>
      </w:r>
      <w:r>
        <w:tab/>
        <w:t xml:space="preserve">In the panel at the left, click </w:t>
      </w:r>
      <w:r w:rsidRPr="007E5722">
        <w:rPr>
          <w:b/>
        </w:rPr>
        <w:t>TOLANO</w:t>
      </w:r>
      <w:r>
        <w:t xml:space="preserve"> and then in the panel on the right, click your office location.</w:t>
      </w:r>
    </w:p>
    <w:p w14:paraId="280441B5" w14:textId="77777777" w:rsidR="007E5722" w:rsidRDefault="007E5722" w:rsidP="00282BB6">
      <w:pPr>
        <w:spacing w:after="120"/>
        <w:ind w:left="600" w:hanging="600"/>
      </w:pPr>
      <w:r>
        <w:t>4.</w:t>
      </w:r>
      <w:r>
        <w:tab/>
        <w:t>When you see your folder, double-click the folder to display its contents.</w:t>
      </w:r>
    </w:p>
    <w:p w14:paraId="280441B6" w14:textId="77777777" w:rsidR="007E5722" w:rsidRDefault="007E5722" w:rsidP="00282BB6">
      <w:pPr>
        <w:spacing w:after="120"/>
        <w:ind w:left="600" w:hanging="600"/>
      </w:pPr>
      <w:r>
        <w:t>5.</w:t>
      </w:r>
      <w:r>
        <w:tab/>
      </w:r>
      <w:r w:rsidRPr="00E33FEF">
        <w:rPr>
          <w:b/>
          <w:rPrChange w:id="17" w:author="Author">
            <w:rPr/>
          </w:rPrChange>
        </w:rPr>
        <w:t>Double-click</w:t>
      </w:r>
      <w:r>
        <w:t xml:space="preserve"> the file you want to open.</w:t>
      </w:r>
    </w:p>
    <w:p w14:paraId="280441B7" w14:textId="77777777" w:rsidR="007E5722" w:rsidRDefault="007E5722" w:rsidP="003B0CC7">
      <w:r>
        <w:tab/>
        <w:t>The document should now appear on the screen, ready for you to view or make changes.</w:t>
      </w:r>
    </w:p>
    <w:p w14:paraId="280441B8" w14:textId="77777777" w:rsidR="007E5722" w:rsidRDefault="007E5722" w:rsidP="003B0CC7"/>
    <w:sectPr w:rsidR="007E5722">
      <w:foot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uthor" w:initials="A">
    <w:p w14:paraId="5B39D7F4" w14:textId="6141E290" w:rsidR="00366526" w:rsidRDefault="00366526">
      <w:pPr>
        <w:pStyle w:val="CommentText"/>
      </w:pPr>
      <w:r>
        <w:rPr>
          <w:rStyle w:val="CommentReference"/>
        </w:rPr>
        <w:annotationRef/>
      </w:r>
      <w:r>
        <w:t>Add more space between heading and paragraph.</w:t>
      </w:r>
    </w:p>
  </w:comment>
  <w:comment w:id="4" w:author="Author" w:initials="A">
    <w:p w14:paraId="14DEE56A" w14:textId="7D9A4B43" w:rsidR="00366526" w:rsidRDefault="00366526">
      <w:pPr>
        <w:pStyle w:val="CommentText"/>
      </w:pPr>
      <w:r>
        <w:rPr>
          <w:rStyle w:val="CommentReference"/>
        </w:rPr>
        <w:annotationRef/>
      </w:r>
      <w:r>
        <w:t>Done.</w:t>
      </w:r>
    </w:p>
  </w:comment>
  <w:comment w:id="10" w:author="Author" w:initials="A">
    <w:p w14:paraId="379D8707" w14:textId="41C55E80" w:rsidR="00366526" w:rsidRDefault="00366526">
      <w:pPr>
        <w:pStyle w:val="CommentText"/>
      </w:pPr>
      <w:r>
        <w:rPr>
          <w:rStyle w:val="CommentReference"/>
        </w:rPr>
        <w:annotationRef/>
      </w:r>
      <w:r>
        <w:t>Would it help to show the folder structure?</w:t>
      </w:r>
    </w:p>
  </w:comment>
  <w:comment w:id="11" w:author="Author" w:initials="A">
    <w:p w14:paraId="23465682" w14:textId="3437B8A9" w:rsidR="00366526" w:rsidRDefault="00366526">
      <w:pPr>
        <w:pStyle w:val="CommentText"/>
      </w:pPr>
      <w:r>
        <w:rPr>
          <w:rStyle w:val="CommentReference"/>
        </w:rPr>
        <w:annotationRef/>
      </w:r>
      <w:r>
        <w:t>No, I don’t think so.</w:t>
      </w:r>
    </w:p>
  </w:comment>
  <w:comment w:id="12" w:author="Author" w:initials="A">
    <w:p w14:paraId="4BC737B4" w14:textId="73094BDD" w:rsidR="00366526" w:rsidRDefault="00366526">
      <w:pPr>
        <w:pStyle w:val="CommentText"/>
      </w:pPr>
      <w:r>
        <w:rPr>
          <w:rStyle w:val="CommentReference"/>
        </w:rPr>
        <w:annotationRef/>
      </w:r>
      <w:r>
        <w:t>Don’t forget to update the locations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9D7F4" w15:done="0"/>
  <w15:commentEx w15:paraId="14DEE56A" w15:paraIdParent="5B39D7F4" w15:done="0"/>
  <w15:commentEx w15:paraId="379D8707" w15:done="0"/>
  <w15:commentEx w15:paraId="23465682" w15:paraIdParent="379D8707" w15:done="0"/>
  <w15:commentEx w15:paraId="4BC737B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9D7F4" w16cid:durableId="207EE4E1"/>
  <w16cid:commentId w16cid:paraId="14DEE56A" w16cid:durableId="207EE593"/>
  <w16cid:commentId w16cid:paraId="379D8707" w16cid:durableId="207EE50B"/>
  <w16cid:commentId w16cid:paraId="23465682" w16cid:durableId="207EE5AD"/>
  <w16cid:commentId w16cid:paraId="4BC737B4" w16cid:durableId="207EE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FF34D" w14:textId="77777777" w:rsidR="00AC6005" w:rsidRDefault="00AC6005" w:rsidP="0068387D">
      <w:pPr>
        <w:spacing w:after="0" w:line="240" w:lineRule="auto"/>
      </w:pPr>
      <w:r>
        <w:separator/>
      </w:r>
    </w:p>
    <w:p w14:paraId="1E55AE43" w14:textId="77777777" w:rsidR="00AC6005" w:rsidRDefault="00AC6005"/>
  </w:endnote>
  <w:endnote w:type="continuationSeparator" w:id="0">
    <w:p w14:paraId="380A4128" w14:textId="77777777" w:rsidR="00AC6005" w:rsidRDefault="00AC6005" w:rsidP="0068387D">
      <w:pPr>
        <w:spacing w:after="0" w:line="240" w:lineRule="auto"/>
      </w:pPr>
      <w:r>
        <w:continuationSeparator/>
      </w:r>
    </w:p>
    <w:p w14:paraId="7C727AFD" w14:textId="77777777" w:rsidR="00AC6005" w:rsidRDefault="00AC60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sz w:val="20"/>
      </w:rPr>
      <w:id w:val="358468431"/>
      <w:docPartObj>
        <w:docPartGallery w:val="Page Numbers (Bottom of Page)"/>
        <w:docPartUnique/>
      </w:docPartObj>
    </w:sdtPr>
    <w:sdtEndPr>
      <w:rPr>
        <w:noProof/>
      </w:rPr>
    </w:sdtEndPr>
    <w:sdtContent>
      <w:p w14:paraId="280441C3" w14:textId="77777777" w:rsidR="0068387D" w:rsidRPr="0068387D" w:rsidRDefault="0068387D">
        <w:pPr>
          <w:pStyle w:val="Footer"/>
          <w:jc w:val="right"/>
          <w:rPr>
            <w:b/>
            <w:sz w:val="20"/>
          </w:rPr>
        </w:pPr>
        <w:r w:rsidRPr="0068387D">
          <w:rPr>
            <w:b/>
            <w:sz w:val="20"/>
          </w:rPr>
          <w:fldChar w:fldCharType="begin"/>
        </w:r>
        <w:r w:rsidRPr="0068387D">
          <w:rPr>
            <w:b/>
            <w:sz w:val="20"/>
          </w:rPr>
          <w:instrText xml:space="preserve"> PAGE   \* MERGEFORMAT </w:instrText>
        </w:r>
        <w:r w:rsidRPr="0068387D">
          <w:rPr>
            <w:b/>
            <w:sz w:val="20"/>
          </w:rPr>
          <w:fldChar w:fldCharType="separate"/>
        </w:r>
        <w:r w:rsidR="00F17916">
          <w:rPr>
            <w:b/>
            <w:noProof/>
            <w:sz w:val="20"/>
          </w:rPr>
          <w:t>1</w:t>
        </w:r>
        <w:r w:rsidRPr="0068387D">
          <w:rPr>
            <w:b/>
            <w:noProof/>
            <w:sz w:val="20"/>
          </w:rPr>
          <w:fldChar w:fldCharType="end"/>
        </w:r>
      </w:p>
    </w:sdtContent>
  </w:sdt>
  <w:p w14:paraId="280441C4" w14:textId="77777777" w:rsidR="0068387D" w:rsidRDefault="0068387D">
    <w:pPr>
      <w:pStyle w:val="Footer"/>
    </w:pPr>
  </w:p>
  <w:p w14:paraId="280441C5" w14:textId="77777777" w:rsidR="008C5DB6" w:rsidRDefault="008C5D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754AD" w14:textId="77777777" w:rsidR="00AC6005" w:rsidRDefault="00AC6005" w:rsidP="0068387D">
      <w:pPr>
        <w:spacing w:after="0" w:line="240" w:lineRule="auto"/>
      </w:pPr>
      <w:r>
        <w:separator/>
      </w:r>
    </w:p>
    <w:p w14:paraId="58C86104" w14:textId="77777777" w:rsidR="00AC6005" w:rsidRDefault="00AC6005"/>
  </w:footnote>
  <w:footnote w:type="continuationSeparator" w:id="0">
    <w:p w14:paraId="71854459" w14:textId="77777777" w:rsidR="00AC6005" w:rsidRDefault="00AC6005" w:rsidP="0068387D">
      <w:pPr>
        <w:spacing w:after="0" w:line="240" w:lineRule="auto"/>
      </w:pPr>
      <w:r>
        <w:continuationSeparator/>
      </w:r>
    </w:p>
    <w:p w14:paraId="209BF75B" w14:textId="77777777" w:rsidR="00AC6005" w:rsidRDefault="00AC600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proofState w:spelling="clean" w:grammar="clean"/>
  <w:trackRevisions/>
  <w:documentProtection w:edit="trackedChanges" w:enforcement="1" w:cryptProviderType="rsaAES" w:cryptAlgorithmClass="hash" w:cryptAlgorithmType="typeAny" w:cryptAlgorithmSid="14" w:cryptSpinCount="100000" w:hash="90T6dOdnZtmAmbYBtTiTmFdtE52+lPfAaIgkSd5pGF3PNmB0iBjigFar1ruvs+cqMur2ODLjZJQcnAFpVn5tZw==" w:salt="iMbmNYJ9sny1shc8cdxLGQ=="/>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E82"/>
    <w:rsid w:val="000B2EA4"/>
    <w:rsid w:val="001176BB"/>
    <w:rsid w:val="001A1E96"/>
    <w:rsid w:val="00210551"/>
    <w:rsid w:val="002553D5"/>
    <w:rsid w:val="00282BB6"/>
    <w:rsid w:val="002F1160"/>
    <w:rsid w:val="0031317A"/>
    <w:rsid w:val="00321ACD"/>
    <w:rsid w:val="00366526"/>
    <w:rsid w:val="0037693C"/>
    <w:rsid w:val="00383E82"/>
    <w:rsid w:val="003A36A0"/>
    <w:rsid w:val="003B0CC7"/>
    <w:rsid w:val="00442E40"/>
    <w:rsid w:val="00444081"/>
    <w:rsid w:val="0051144E"/>
    <w:rsid w:val="00671849"/>
    <w:rsid w:val="0068387D"/>
    <w:rsid w:val="00685EAD"/>
    <w:rsid w:val="006F0196"/>
    <w:rsid w:val="00702C11"/>
    <w:rsid w:val="00724711"/>
    <w:rsid w:val="007D7BA5"/>
    <w:rsid w:val="007E5722"/>
    <w:rsid w:val="007E6AB9"/>
    <w:rsid w:val="008C5DB6"/>
    <w:rsid w:val="009A557B"/>
    <w:rsid w:val="00A40D73"/>
    <w:rsid w:val="00AC6005"/>
    <w:rsid w:val="00C42C14"/>
    <w:rsid w:val="00C50AFF"/>
    <w:rsid w:val="00CF4B29"/>
    <w:rsid w:val="00D3493C"/>
    <w:rsid w:val="00D60BEC"/>
    <w:rsid w:val="00DB61E7"/>
    <w:rsid w:val="00DE78C0"/>
    <w:rsid w:val="00E33FEF"/>
    <w:rsid w:val="00E619EA"/>
    <w:rsid w:val="00F17916"/>
    <w:rsid w:val="00F43270"/>
    <w:rsid w:val="00F60966"/>
    <w:rsid w:val="00FC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441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7B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7B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D7BA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83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87D"/>
  </w:style>
  <w:style w:type="paragraph" w:styleId="Footer">
    <w:name w:val="footer"/>
    <w:basedOn w:val="Normal"/>
    <w:link w:val="FooterChar"/>
    <w:uiPriority w:val="99"/>
    <w:unhideWhenUsed/>
    <w:rsid w:val="00683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87D"/>
  </w:style>
  <w:style w:type="character" w:styleId="CommentReference">
    <w:name w:val="annotation reference"/>
    <w:basedOn w:val="DefaultParagraphFont"/>
    <w:uiPriority w:val="99"/>
    <w:semiHidden/>
    <w:unhideWhenUsed/>
    <w:rsid w:val="00D60BEC"/>
    <w:rPr>
      <w:sz w:val="16"/>
      <w:szCs w:val="16"/>
    </w:rPr>
  </w:style>
  <w:style w:type="paragraph" w:styleId="CommentText">
    <w:name w:val="annotation text"/>
    <w:basedOn w:val="Normal"/>
    <w:link w:val="CommentTextChar"/>
    <w:uiPriority w:val="99"/>
    <w:semiHidden/>
    <w:unhideWhenUsed/>
    <w:rsid w:val="00D60BEC"/>
    <w:pPr>
      <w:spacing w:line="240" w:lineRule="auto"/>
    </w:pPr>
    <w:rPr>
      <w:sz w:val="20"/>
      <w:szCs w:val="20"/>
    </w:rPr>
  </w:style>
  <w:style w:type="character" w:customStyle="1" w:styleId="CommentTextChar">
    <w:name w:val="Comment Text Char"/>
    <w:basedOn w:val="DefaultParagraphFont"/>
    <w:link w:val="CommentText"/>
    <w:uiPriority w:val="99"/>
    <w:semiHidden/>
    <w:rsid w:val="00D60BEC"/>
    <w:rPr>
      <w:sz w:val="20"/>
      <w:szCs w:val="20"/>
    </w:rPr>
  </w:style>
  <w:style w:type="paragraph" w:styleId="CommentSubject">
    <w:name w:val="annotation subject"/>
    <w:basedOn w:val="CommentText"/>
    <w:next w:val="CommentText"/>
    <w:link w:val="CommentSubjectChar"/>
    <w:uiPriority w:val="99"/>
    <w:semiHidden/>
    <w:unhideWhenUsed/>
    <w:rsid w:val="00D60BEC"/>
    <w:rPr>
      <w:b/>
      <w:bCs/>
    </w:rPr>
  </w:style>
  <w:style w:type="character" w:customStyle="1" w:styleId="CommentSubjectChar">
    <w:name w:val="Comment Subject Char"/>
    <w:basedOn w:val="CommentTextChar"/>
    <w:link w:val="CommentSubject"/>
    <w:uiPriority w:val="99"/>
    <w:semiHidden/>
    <w:rsid w:val="00D60BEC"/>
    <w:rPr>
      <w:b/>
      <w:bCs/>
      <w:sz w:val="20"/>
      <w:szCs w:val="20"/>
    </w:rPr>
  </w:style>
  <w:style w:type="paragraph" w:styleId="BalloonText">
    <w:name w:val="Balloon Text"/>
    <w:basedOn w:val="Normal"/>
    <w:link w:val="BalloonTextChar"/>
    <w:uiPriority w:val="99"/>
    <w:semiHidden/>
    <w:unhideWhenUsed/>
    <w:rsid w:val="00D60B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BEC"/>
    <w:rPr>
      <w:rFonts w:ascii="Segoe UI" w:hAnsi="Segoe UI" w:cs="Segoe UI"/>
      <w:sz w:val="18"/>
      <w:szCs w:val="18"/>
    </w:rPr>
  </w:style>
  <w:style w:type="paragraph" w:styleId="Revision">
    <w:name w:val="Revision"/>
    <w:hidden/>
    <w:uiPriority w:val="99"/>
    <w:semiHidden/>
    <w:rsid w:val="003A36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2019-05-10T01:17:00Z</dcterms:created>
  <dcterms:modified xsi:type="dcterms:W3CDTF">2019-05-10T01:17:00Z</dcterms:modified>
</cp:coreProperties>
</file>